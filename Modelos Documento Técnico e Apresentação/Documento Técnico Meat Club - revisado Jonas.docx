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media/image4.jpg" ContentType="image/png"/>
  <Override PartName="/word/media/image5.jpg" ContentType="image/png"/>
  <Override PartName="/word/media/image6.jpg" ContentType="image/png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AA258" w14:textId="785A5DBF" w:rsidR="00220769" w:rsidRDefault="002F6660" w:rsidP="00562831">
      <w:pPr>
        <w:jc w:val="both"/>
      </w:pPr>
      <w:r>
        <w:rPr>
          <w:noProof/>
          <w:lang w:eastAsia="pt-BR"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59AE" w14:textId="443058F8" w:rsidR="002F6660" w:rsidRDefault="002F6660" w:rsidP="00562831">
      <w:pPr>
        <w:jc w:val="both"/>
      </w:pPr>
    </w:p>
    <w:p w14:paraId="0DD1F68B" w14:textId="77777777" w:rsidR="002F6660" w:rsidRDefault="002F6660" w:rsidP="00750074">
      <w:pPr>
        <w:jc w:val="center"/>
      </w:pPr>
    </w:p>
    <w:p w14:paraId="49ADD631" w14:textId="125C487D" w:rsidR="002F6660" w:rsidRDefault="002F6660" w:rsidP="00750074">
      <w:pPr>
        <w:jc w:val="center"/>
        <w:rPr>
          <w:rFonts w:ascii="Arial" w:hAnsi="Arial" w:cs="Arial"/>
          <w:sz w:val="26"/>
          <w:szCs w:val="26"/>
        </w:rPr>
      </w:pPr>
      <w:r w:rsidRPr="002F6660">
        <w:rPr>
          <w:rFonts w:ascii="Arial" w:hAnsi="Arial" w:cs="Arial"/>
          <w:sz w:val="26"/>
          <w:szCs w:val="26"/>
        </w:rPr>
        <w:t>SITUAÇÃO DE APRENDIZAGEM – DOCUMENTO TÉCNICO</w:t>
      </w:r>
    </w:p>
    <w:p w14:paraId="7955A113" w14:textId="190995D6" w:rsidR="002F6660" w:rsidRPr="002F6660" w:rsidRDefault="002F6660" w:rsidP="00750074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Desenvolvimento de Sistemas</w:t>
      </w:r>
    </w:p>
    <w:p w14:paraId="55360666" w14:textId="17142ED8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7C55E337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65439340" w14:textId="135FDBC4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5F7EA546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7D78C43B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5B5BC777" w14:textId="6AFFF69F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313346FE" w14:textId="70B5250D" w:rsidR="002F6660" w:rsidRPr="002F6660" w:rsidRDefault="00066AE2" w:rsidP="0075007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MEAT CLUB</w:t>
      </w:r>
    </w:p>
    <w:p w14:paraId="23364AF7" w14:textId="04CDB80A" w:rsidR="002F6660" w:rsidRDefault="00066AE2" w:rsidP="0075007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Clube de Assinaturas de Carnes e cervejas</w:t>
      </w:r>
    </w:p>
    <w:p w14:paraId="379FFA77" w14:textId="0F586F17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4EAA8040" w14:textId="7E06E83E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3028C653" w14:textId="4B76087F" w:rsidR="002F6660" w:rsidRDefault="00066AE2" w:rsidP="00750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Fernando </w:t>
      </w:r>
      <w:proofErr w:type="spellStart"/>
      <w:r>
        <w:rPr>
          <w:rFonts w:ascii="Arial" w:hAnsi="Arial" w:cs="Arial"/>
          <w:sz w:val="28"/>
          <w:szCs w:val="28"/>
        </w:rPr>
        <w:t>Caser</w:t>
      </w:r>
      <w:proofErr w:type="spellEnd"/>
      <w:r>
        <w:rPr>
          <w:rFonts w:ascii="Arial" w:hAnsi="Arial" w:cs="Arial"/>
          <w:sz w:val="28"/>
          <w:szCs w:val="28"/>
        </w:rPr>
        <w:t xml:space="preserve"> Silva</w:t>
      </w:r>
    </w:p>
    <w:p w14:paraId="38B01169" w14:textId="77777777" w:rsidR="00F17598" w:rsidRPr="002F6660" w:rsidRDefault="00F17598" w:rsidP="00750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Souza Teixeira</w:t>
      </w:r>
    </w:p>
    <w:p w14:paraId="7EB64BB6" w14:textId="79426022" w:rsidR="002F6660" w:rsidRPr="00F32EEA" w:rsidRDefault="00066AE2" w:rsidP="0075007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João Victor</w:t>
      </w:r>
      <w:r w:rsidR="00F32EEA">
        <w:rPr>
          <w:rFonts w:ascii="Arial" w:hAnsi="Arial" w:cs="Arial"/>
          <w:sz w:val="28"/>
          <w:szCs w:val="28"/>
        </w:rPr>
        <w:t xml:space="preserve"> Duarte</w:t>
      </w:r>
    </w:p>
    <w:p w14:paraId="6A08A049" w14:textId="0FC0280E" w:rsidR="002F6660" w:rsidRDefault="00066AE2" w:rsidP="0075007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Leonel Pontes</w:t>
      </w:r>
      <w:r w:rsidR="00D3472D">
        <w:rPr>
          <w:rFonts w:ascii="Arial" w:hAnsi="Arial" w:cs="Arial"/>
          <w:sz w:val="28"/>
          <w:szCs w:val="28"/>
        </w:rPr>
        <w:t xml:space="preserve"> de Souza</w:t>
      </w:r>
    </w:p>
    <w:p w14:paraId="62F5A3AC" w14:textId="0494E411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5EFE06D6" w14:textId="52593574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6A9AAEF0" w14:textId="7C47E6F6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75816024" w14:textId="7F52498C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4F41916F" w14:textId="356E4745" w:rsidR="002F6660" w:rsidRPr="002F6660" w:rsidRDefault="002F6660" w:rsidP="00750074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Florianópolis, </w:t>
      </w:r>
      <w:r w:rsidR="00D3472D">
        <w:rPr>
          <w:rFonts w:ascii="Arial" w:hAnsi="Arial" w:cs="Arial"/>
          <w:sz w:val="28"/>
          <w:szCs w:val="28"/>
        </w:rPr>
        <w:t>29 de julho</w:t>
      </w:r>
      <w:r w:rsidRPr="002F6660">
        <w:rPr>
          <w:rFonts w:ascii="Arial" w:hAnsi="Arial" w:cs="Arial"/>
          <w:sz w:val="28"/>
          <w:szCs w:val="28"/>
        </w:rPr>
        <w:t xml:space="preserve"> de 202</w:t>
      </w:r>
      <w:r w:rsidR="00066AE2">
        <w:rPr>
          <w:rFonts w:ascii="Arial" w:hAnsi="Arial" w:cs="Arial"/>
          <w:sz w:val="28"/>
          <w:szCs w:val="28"/>
        </w:rPr>
        <w:t>1</w:t>
      </w:r>
      <w:del w:id="0" w:author="USER" w:date="2021-07-19T22:13:00Z">
        <w:r w:rsidRPr="002F6660" w:rsidDel="00B80C69">
          <w:rPr>
            <w:rFonts w:ascii="Arial" w:hAnsi="Arial" w:cs="Arial"/>
            <w:sz w:val="28"/>
            <w:szCs w:val="28"/>
          </w:rPr>
          <w:delText>.</w:delText>
        </w:r>
      </w:del>
    </w:p>
    <w:p w14:paraId="3114EFF8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4D0819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7526F25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2F78C4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402FED75" w14:textId="65A42B02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6612C617" w14:textId="79463C70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16899DF5" w14:textId="387D90DA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7214647C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13F8DD3F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075462BD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AAEF971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5FFEA87E" w14:textId="4B5C9AE4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SUMÁRIO (Opcional)</w:t>
      </w:r>
    </w:p>
    <w:p w14:paraId="6F8B53BB" w14:textId="4E58BBF0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FIGURAS (Opcional)</w:t>
      </w:r>
    </w:p>
    <w:p w14:paraId="5CEF4100" w14:textId="2AAF5DBC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QUADROS (Opcional)</w:t>
      </w:r>
    </w:p>
    <w:p w14:paraId="24ABB178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A4CF3F" w14:textId="6330E432" w:rsidR="002F6660" w:rsidRDefault="002F6660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14:paraId="4E18AC6F" w14:textId="77777777" w:rsidR="00B05CFB" w:rsidRDefault="00B05CFB" w:rsidP="00562831">
      <w:pPr>
        <w:jc w:val="both"/>
        <w:rPr>
          <w:rFonts w:ascii="Arial" w:hAnsi="Arial" w:cs="Arial"/>
          <w:sz w:val="28"/>
          <w:szCs w:val="28"/>
        </w:rPr>
      </w:pPr>
    </w:p>
    <w:p w14:paraId="3825C17C" w14:textId="1794F6A4" w:rsidR="007574D8" w:rsidRPr="00750074" w:rsidRDefault="00D3472D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>O mercado online está cada vez mais presente em nossas vidas. E nos tempos de pandemia pela qual estamos passando</w:t>
      </w:r>
      <w:ins w:id="1" w:author="USER" w:date="2021-07-19T22:13:00Z">
        <w:r w:rsidR="00B80C69">
          <w:rPr>
            <w:rFonts w:ascii="Arial" w:hAnsi="Arial" w:cs="Arial"/>
            <w:sz w:val="24"/>
            <w:szCs w:val="28"/>
          </w:rPr>
          <w:t>,</w:t>
        </w:r>
      </w:ins>
      <w:r w:rsidRPr="00750074">
        <w:rPr>
          <w:rFonts w:ascii="Arial" w:hAnsi="Arial" w:cs="Arial"/>
          <w:sz w:val="24"/>
          <w:szCs w:val="28"/>
        </w:rPr>
        <w:t xml:space="preserve"> </w:t>
      </w:r>
      <w:ins w:id="2" w:author="USER" w:date="2021-07-19T22:13:00Z">
        <w:r w:rsidR="00B80C69">
          <w:rPr>
            <w:rFonts w:ascii="Arial" w:hAnsi="Arial" w:cs="Arial"/>
            <w:sz w:val="24"/>
            <w:szCs w:val="28"/>
          </w:rPr>
          <w:t>esta modalidade de compras</w:t>
        </w:r>
      </w:ins>
      <w:del w:id="3" w:author="USER" w:date="2021-07-19T22:13:00Z">
        <w:r w:rsidRPr="00750074" w:rsidDel="00B80C69">
          <w:rPr>
            <w:rFonts w:ascii="Arial" w:hAnsi="Arial" w:cs="Arial"/>
            <w:sz w:val="24"/>
            <w:szCs w:val="28"/>
          </w:rPr>
          <w:delText>isso</w:delText>
        </w:r>
      </w:del>
      <w:r w:rsidRPr="00750074">
        <w:rPr>
          <w:rFonts w:ascii="Arial" w:hAnsi="Arial" w:cs="Arial"/>
          <w:sz w:val="24"/>
          <w:szCs w:val="28"/>
        </w:rPr>
        <w:t xml:space="preserve"> se torn</w:t>
      </w:r>
      <w:ins w:id="4" w:author="USER" w:date="2021-07-19T22:14:00Z">
        <w:r w:rsidR="00B80C69">
          <w:rPr>
            <w:rFonts w:ascii="Arial" w:hAnsi="Arial" w:cs="Arial"/>
            <w:sz w:val="24"/>
            <w:szCs w:val="28"/>
          </w:rPr>
          <w:t>ou</w:t>
        </w:r>
      </w:ins>
      <w:del w:id="5" w:author="USER" w:date="2021-07-19T22:14:00Z">
        <w:r w:rsidRPr="00750074" w:rsidDel="00B80C69">
          <w:rPr>
            <w:rFonts w:ascii="Arial" w:hAnsi="Arial" w:cs="Arial"/>
            <w:sz w:val="24"/>
            <w:szCs w:val="28"/>
          </w:rPr>
          <w:delText>a quase que</w:delText>
        </w:r>
      </w:del>
      <w:r w:rsidRPr="00750074">
        <w:rPr>
          <w:rFonts w:ascii="Arial" w:hAnsi="Arial" w:cs="Arial"/>
          <w:sz w:val="24"/>
          <w:szCs w:val="28"/>
        </w:rPr>
        <w:t xml:space="preserve"> uma necessidade, tanto por parte do consumidor em virtude do conforto e segurança, como por parte das </w:t>
      </w:r>
      <w:r w:rsidR="007574D8" w:rsidRPr="00750074">
        <w:rPr>
          <w:rFonts w:ascii="Arial" w:hAnsi="Arial" w:cs="Arial"/>
          <w:sz w:val="24"/>
          <w:szCs w:val="28"/>
        </w:rPr>
        <w:t>empresas e estabelecimentos</w:t>
      </w:r>
      <w:ins w:id="6" w:author="USER" w:date="2021-07-19T22:14:00Z">
        <w:r w:rsidR="00B80C69">
          <w:rPr>
            <w:rFonts w:ascii="Arial" w:hAnsi="Arial" w:cs="Arial"/>
            <w:sz w:val="24"/>
            <w:szCs w:val="28"/>
          </w:rPr>
          <w:t>, em virtude da expansão de seu público consumidor</w:t>
        </w:r>
      </w:ins>
      <w:r w:rsidR="007574D8" w:rsidRPr="00750074">
        <w:rPr>
          <w:rFonts w:ascii="Arial" w:hAnsi="Arial" w:cs="Arial"/>
          <w:sz w:val="24"/>
          <w:szCs w:val="28"/>
        </w:rPr>
        <w:t>.</w:t>
      </w:r>
    </w:p>
    <w:p w14:paraId="4E643883" w14:textId="77777777" w:rsidR="00D3472D" w:rsidRPr="001C286E" w:rsidRDefault="00D3472D" w:rsidP="00562831">
      <w:pPr>
        <w:jc w:val="both"/>
        <w:rPr>
          <w:rFonts w:ascii="Arial" w:hAnsi="Arial" w:cs="Arial"/>
          <w:sz w:val="24"/>
          <w:szCs w:val="28"/>
        </w:rPr>
      </w:pPr>
    </w:p>
    <w:p w14:paraId="5B277C71" w14:textId="14DDDE42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0D76B274" w14:textId="55413835" w:rsidR="00B05CFB" w:rsidRDefault="00B05CFB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Conceito</w:t>
      </w:r>
    </w:p>
    <w:p w14:paraId="421635E6" w14:textId="77777777" w:rsidR="00D3472D" w:rsidRPr="00B05CFB" w:rsidRDefault="00D3472D" w:rsidP="00562831">
      <w:pPr>
        <w:pStyle w:val="PargrafodaLista"/>
        <w:ind w:left="426"/>
        <w:jc w:val="both"/>
        <w:rPr>
          <w:rFonts w:ascii="Arial" w:hAnsi="Arial" w:cs="Arial"/>
          <w:sz w:val="32"/>
          <w:szCs w:val="32"/>
        </w:rPr>
      </w:pPr>
    </w:p>
    <w:p w14:paraId="7FFB1028" w14:textId="561803B7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O Problema</w:t>
      </w:r>
    </w:p>
    <w:p w14:paraId="7226D5FE" w14:textId="7309DAE6" w:rsidR="00B05CFB" w:rsidRPr="00750074" w:rsidRDefault="007574D8" w:rsidP="00750074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>O ramo das cervejarias artesanais tem crescido</w:t>
      </w:r>
      <w:del w:id="7" w:author="USER" w:date="2021-07-19T22:14:00Z">
        <w:r w:rsidRPr="00750074" w:rsidDel="00B80C69">
          <w:rPr>
            <w:rFonts w:ascii="Arial" w:hAnsi="Arial" w:cs="Arial"/>
            <w:sz w:val="24"/>
            <w:szCs w:val="28"/>
          </w:rPr>
          <w:delText xml:space="preserve"> muito</w:delText>
        </w:r>
      </w:del>
      <w:r w:rsidRPr="00750074">
        <w:rPr>
          <w:rFonts w:ascii="Arial" w:hAnsi="Arial" w:cs="Arial"/>
          <w:sz w:val="24"/>
          <w:szCs w:val="28"/>
        </w:rPr>
        <w:t xml:space="preserve"> nos últimos anos</w:t>
      </w:r>
      <w:ins w:id="8" w:author="USER" w:date="2021-07-19T22:14:00Z">
        <w:r w:rsidR="00B80C69">
          <w:rPr>
            <w:rFonts w:ascii="Arial" w:hAnsi="Arial" w:cs="Arial"/>
            <w:sz w:val="24"/>
            <w:szCs w:val="28"/>
          </w:rPr>
          <w:t>,</w:t>
        </w:r>
      </w:ins>
      <w:r w:rsidRPr="00750074">
        <w:rPr>
          <w:rFonts w:ascii="Arial" w:hAnsi="Arial" w:cs="Arial"/>
          <w:sz w:val="24"/>
          <w:szCs w:val="28"/>
        </w:rPr>
        <w:t xml:space="preserve"> e</w:t>
      </w:r>
      <w:ins w:id="9" w:author="USER" w:date="2021-07-19T22:14:00Z">
        <w:r w:rsidR="00B80C69">
          <w:rPr>
            <w:rFonts w:ascii="Arial" w:hAnsi="Arial" w:cs="Arial"/>
            <w:sz w:val="24"/>
            <w:szCs w:val="28"/>
          </w:rPr>
          <w:t>,</w:t>
        </w:r>
      </w:ins>
      <w:r w:rsidRPr="00750074">
        <w:rPr>
          <w:rFonts w:ascii="Arial" w:hAnsi="Arial" w:cs="Arial"/>
          <w:sz w:val="24"/>
          <w:szCs w:val="28"/>
        </w:rPr>
        <w:t xml:space="preserve"> em virtude disso</w:t>
      </w:r>
      <w:ins w:id="10" w:author="USER" w:date="2021-07-19T22:15:00Z">
        <w:r w:rsidR="00B80C69">
          <w:rPr>
            <w:rFonts w:ascii="Arial" w:hAnsi="Arial" w:cs="Arial"/>
            <w:sz w:val="24"/>
            <w:szCs w:val="28"/>
          </w:rPr>
          <w:t>,</w:t>
        </w:r>
      </w:ins>
      <w:del w:id="11" w:author="USER" w:date="2021-07-19T22:14:00Z">
        <w:r w:rsidRPr="00750074" w:rsidDel="00B80C69">
          <w:rPr>
            <w:rFonts w:ascii="Arial" w:hAnsi="Arial" w:cs="Arial"/>
            <w:sz w:val="24"/>
            <w:szCs w:val="28"/>
          </w:rPr>
          <w:delText xml:space="preserve"> uma</w:delText>
        </w:r>
      </w:del>
      <w:r w:rsidRPr="00750074">
        <w:rPr>
          <w:rFonts w:ascii="Arial" w:hAnsi="Arial" w:cs="Arial"/>
          <w:sz w:val="24"/>
          <w:szCs w:val="28"/>
        </w:rPr>
        <w:t xml:space="preserve"> </w:t>
      </w:r>
      <w:commentRangeStart w:id="12"/>
      <w:r w:rsidRPr="00750074">
        <w:rPr>
          <w:rFonts w:ascii="Arial" w:hAnsi="Arial" w:cs="Arial"/>
          <w:sz w:val="24"/>
          <w:szCs w:val="28"/>
        </w:rPr>
        <w:t>imensa variedade de cervejas e estilos que por muitas vezes confunde o público mais leigo.</w:t>
      </w:r>
      <w:commentRangeEnd w:id="12"/>
      <w:r w:rsidR="00B80C69">
        <w:rPr>
          <w:rStyle w:val="Refdecomentrio"/>
        </w:rPr>
        <w:commentReference w:id="12"/>
      </w:r>
    </w:p>
    <w:p w14:paraId="6AC37279" w14:textId="670B7155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6D7EC935" w14:textId="2D86437C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Público Alvo</w:t>
      </w:r>
    </w:p>
    <w:p w14:paraId="12D90D39" w14:textId="220D3E07" w:rsidR="00B05CFB" w:rsidRPr="00750074" w:rsidRDefault="007574D8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Visamos </w:t>
      </w:r>
      <w:ins w:id="13" w:author="USER" w:date="2021-07-19T22:17:00Z">
        <w:r w:rsidR="00B80C69">
          <w:rPr>
            <w:rFonts w:ascii="Arial" w:hAnsi="Arial" w:cs="Arial"/>
            <w:sz w:val="24"/>
            <w:szCs w:val="28"/>
          </w:rPr>
          <w:t xml:space="preserve">a </w:t>
        </w:r>
      </w:ins>
      <w:r w:rsidRPr="00750074">
        <w:rPr>
          <w:rFonts w:ascii="Arial" w:hAnsi="Arial" w:cs="Arial"/>
          <w:sz w:val="24"/>
          <w:szCs w:val="28"/>
        </w:rPr>
        <w:t>atender</w:t>
      </w:r>
      <w:ins w:id="14" w:author="USER" w:date="2021-07-19T22:17:00Z">
        <w:r w:rsidR="00B80C69">
          <w:rPr>
            <w:rFonts w:ascii="Arial" w:hAnsi="Arial" w:cs="Arial"/>
            <w:sz w:val="24"/>
            <w:szCs w:val="28"/>
          </w:rPr>
          <w:t xml:space="preserve"> </w:t>
        </w:r>
      </w:ins>
      <w:del w:id="15" w:author="USER" w:date="2021-07-19T22:17:00Z">
        <w:r w:rsidRPr="00750074" w:rsidDel="00B80C69">
          <w:rPr>
            <w:rFonts w:ascii="Arial" w:hAnsi="Arial" w:cs="Arial"/>
            <w:sz w:val="24"/>
            <w:szCs w:val="28"/>
          </w:rPr>
          <w:delText xml:space="preserve"> </w:delText>
        </w:r>
      </w:del>
      <w:r w:rsidRPr="00750074">
        <w:rPr>
          <w:rFonts w:ascii="Arial" w:hAnsi="Arial" w:cs="Arial"/>
          <w:sz w:val="24"/>
          <w:szCs w:val="28"/>
        </w:rPr>
        <w:t>um público diversificado</w:t>
      </w:r>
      <w:ins w:id="16" w:author="USER" w:date="2021-07-19T22:18:00Z">
        <w:r w:rsidR="00B80C69">
          <w:rPr>
            <w:rFonts w:ascii="Arial" w:hAnsi="Arial" w:cs="Arial"/>
            <w:sz w:val="24"/>
            <w:szCs w:val="28"/>
          </w:rPr>
          <w:t>: desde</w:t>
        </w:r>
      </w:ins>
      <w:del w:id="17" w:author="USER" w:date="2021-07-19T22:18:00Z">
        <w:r w:rsidRPr="00750074" w:rsidDel="00B80C69">
          <w:rPr>
            <w:rFonts w:ascii="Arial" w:hAnsi="Arial" w:cs="Arial"/>
            <w:sz w:val="24"/>
            <w:szCs w:val="28"/>
          </w:rPr>
          <w:delText>.</w:delText>
        </w:r>
      </w:del>
      <w:r w:rsidRPr="00750074">
        <w:rPr>
          <w:rFonts w:ascii="Arial" w:hAnsi="Arial" w:cs="Arial"/>
          <w:sz w:val="24"/>
          <w:szCs w:val="28"/>
        </w:rPr>
        <w:t xml:space="preserve"> </w:t>
      </w:r>
      <w:ins w:id="18" w:author="USER" w:date="2021-07-19T22:18:00Z">
        <w:r w:rsidR="00B80C69">
          <w:rPr>
            <w:rFonts w:ascii="Arial" w:hAnsi="Arial" w:cs="Arial"/>
            <w:sz w:val="24"/>
            <w:szCs w:val="28"/>
          </w:rPr>
          <w:t>a</w:t>
        </w:r>
      </w:ins>
      <w:del w:id="19" w:author="USER" w:date="2021-07-19T22:18:00Z">
        <w:r w:rsidRPr="00750074" w:rsidDel="00B80C69">
          <w:rPr>
            <w:rFonts w:ascii="Arial" w:hAnsi="Arial" w:cs="Arial"/>
            <w:sz w:val="24"/>
            <w:szCs w:val="28"/>
          </w:rPr>
          <w:delText>A</w:delText>
        </w:r>
      </w:del>
      <w:r w:rsidRPr="00750074">
        <w:rPr>
          <w:rFonts w:ascii="Arial" w:hAnsi="Arial" w:cs="Arial"/>
          <w:sz w:val="24"/>
          <w:szCs w:val="28"/>
        </w:rPr>
        <w:t xml:space="preserve">preciadores de </w:t>
      </w:r>
      <w:r w:rsidR="00750074" w:rsidRPr="00750074">
        <w:rPr>
          <w:rFonts w:ascii="Arial" w:hAnsi="Arial" w:cs="Arial"/>
          <w:sz w:val="24"/>
          <w:szCs w:val="28"/>
        </w:rPr>
        <w:t>carnes</w:t>
      </w:r>
      <w:r w:rsidRPr="00750074">
        <w:rPr>
          <w:rFonts w:ascii="Arial" w:hAnsi="Arial" w:cs="Arial"/>
          <w:sz w:val="24"/>
          <w:szCs w:val="28"/>
        </w:rPr>
        <w:t xml:space="preserve"> e cervejas artesanais, sejam eles leigos no assunto</w:t>
      </w:r>
      <w:ins w:id="20" w:author="USER" w:date="2021-07-19T22:19:00Z">
        <w:r w:rsidR="00B80C69">
          <w:rPr>
            <w:rFonts w:ascii="Arial" w:hAnsi="Arial" w:cs="Arial"/>
            <w:sz w:val="24"/>
            <w:szCs w:val="28"/>
          </w:rPr>
          <w:t xml:space="preserve"> ou</w:t>
        </w:r>
      </w:ins>
      <w:del w:id="21" w:author="USER" w:date="2021-07-19T22:19:00Z">
        <w:r w:rsidRPr="00750074" w:rsidDel="00B80C69">
          <w:rPr>
            <w:rFonts w:ascii="Arial" w:hAnsi="Arial" w:cs="Arial"/>
            <w:sz w:val="24"/>
            <w:szCs w:val="28"/>
          </w:rPr>
          <w:delText>,</w:delText>
        </w:r>
      </w:del>
      <w:r w:rsidRPr="00750074">
        <w:rPr>
          <w:rFonts w:ascii="Arial" w:hAnsi="Arial" w:cs="Arial"/>
          <w:sz w:val="24"/>
          <w:szCs w:val="28"/>
        </w:rPr>
        <w:t xml:space="preserve"> </w:t>
      </w:r>
      <w:ins w:id="22" w:author="USER" w:date="2021-07-19T22:19:00Z">
        <w:r w:rsidR="00B80C69">
          <w:rPr>
            <w:rFonts w:ascii="Arial" w:hAnsi="Arial" w:cs="Arial"/>
            <w:sz w:val="24"/>
            <w:szCs w:val="28"/>
          </w:rPr>
          <w:t>buscando</w:t>
        </w:r>
      </w:ins>
      <w:del w:id="23" w:author="USER" w:date="2021-07-19T22:19:00Z">
        <w:r w:rsidRPr="00750074" w:rsidDel="00B80C69">
          <w:rPr>
            <w:rFonts w:ascii="Arial" w:hAnsi="Arial" w:cs="Arial"/>
            <w:sz w:val="24"/>
            <w:szCs w:val="28"/>
          </w:rPr>
          <w:delText>visando</w:delText>
        </w:r>
      </w:del>
      <w:r w:rsidRPr="00750074">
        <w:rPr>
          <w:rFonts w:ascii="Arial" w:hAnsi="Arial" w:cs="Arial"/>
          <w:sz w:val="24"/>
          <w:szCs w:val="28"/>
        </w:rPr>
        <w:t xml:space="preserve"> se aprofundar mais nessa cultura</w:t>
      </w:r>
      <w:r w:rsidR="00F17598" w:rsidRPr="00750074">
        <w:rPr>
          <w:rFonts w:ascii="Arial" w:hAnsi="Arial" w:cs="Arial"/>
          <w:sz w:val="24"/>
          <w:szCs w:val="28"/>
        </w:rPr>
        <w:t xml:space="preserve">, </w:t>
      </w:r>
      <w:ins w:id="24" w:author="USER" w:date="2021-07-19T22:19:00Z">
        <w:r w:rsidR="00B80C69">
          <w:rPr>
            <w:rFonts w:ascii="Arial" w:hAnsi="Arial" w:cs="Arial"/>
            <w:sz w:val="24"/>
            <w:szCs w:val="28"/>
          </w:rPr>
          <w:t xml:space="preserve">até </w:t>
        </w:r>
      </w:ins>
      <w:del w:id="25" w:author="USER" w:date="2021-07-19T22:19:00Z">
        <w:r w:rsidR="00F17598" w:rsidRPr="00750074" w:rsidDel="00B80C69">
          <w:rPr>
            <w:rFonts w:ascii="Arial" w:hAnsi="Arial" w:cs="Arial"/>
            <w:sz w:val="24"/>
            <w:szCs w:val="28"/>
          </w:rPr>
          <w:delText xml:space="preserve">ou </w:delText>
        </w:r>
      </w:del>
      <w:r w:rsidR="00F17598" w:rsidRPr="00750074">
        <w:rPr>
          <w:rFonts w:ascii="Arial" w:hAnsi="Arial" w:cs="Arial"/>
          <w:sz w:val="24"/>
          <w:szCs w:val="28"/>
        </w:rPr>
        <w:t>pessoas mais familiarizadas que querem aprimorar seus conhecimentos.</w:t>
      </w:r>
    </w:p>
    <w:p w14:paraId="31A9A0DB" w14:textId="77777777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72A9C4F5" w14:textId="07052DA5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Solução</w:t>
      </w:r>
    </w:p>
    <w:p w14:paraId="75F5E210" w14:textId="711167BC" w:rsidR="00B05CFB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Nossa ideia foi desenvolver um site de assinaturas mensais de carne, onde o assinante recebe mensalmente um kit pré-determinado com carnes e cervejas, além de </w:t>
      </w:r>
      <w:r w:rsidR="00562831" w:rsidRPr="00750074">
        <w:rPr>
          <w:rFonts w:ascii="Arial" w:hAnsi="Arial" w:cs="Arial"/>
          <w:sz w:val="24"/>
          <w:szCs w:val="28"/>
        </w:rPr>
        <w:t xml:space="preserve">eventuais </w:t>
      </w:r>
      <w:r w:rsidRPr="00750074">
        <w:rPr>
          <w:rFonts w:ascii="Arial" w:hAnsi="Arial" w:cs="Arial"/>
          <w:sz w:val="24"/>
          <w:szCs w:val="28"/>
        </w:rPr>
        <w:t>brindes</w:t>
      </w:r>
      <w:ins w:id="26" w:author="USER" w:date="2021-07-19T22:19:00Z">
        <w:r w:rsidR="00B80C69">
          <w:rPr>
            <w:rFonts w:ascii="Arial" w:hAnsi="Arial" w:cs="Arial"/>
            <w:sz w:val="24"/>
            <w:szCs w:val="28"/>
          </w:rPr>
          <w:t>,</w:t>
        </w:r>
      </w:ins>
      <w:r w:rsidRPr="00750074">
        <w:rPr>
          <w:rFonts w:ascii="Arial" w:hAnsi="Arial" w:cs="Arial"/>
          <w:sz w:val="24"/>
          <w:szCs w:val="28"/>
        </w:rPr>
        <w:t xml:space="preserve"> como por e</w:t>
      </w:r>
      <w:commentRangeStart w:id="27"/>
      <w:r w:rsidRPr="00750074">
        <w:rPr>
          <w:rFonts w:ascii="Arial" w:hAnsi="Arial" w:cs="Arial"/>
          <w:sz w:val="24"/>
          <w:szCs w:val="28"/>
        </w:rPr>
        <w:t>xemplo</w:t>
      </w:r>
      <w:r w:rsidR="00562831" w:rsidRPr="00750074">
        <w:rPr>
          <w:rFonts w:ascii="Arial" w:hAnsi="Arial" w:cs="Arial"/>
          <w:sz w:val="24"/>
          <w:szCs w:val="28"/>
        </w:rPr>
        <w:t>:</w:t>
      </w:r>
      <w:r w:rsidRPr="00750074">
        <w:rPr>
          <w:rFonts w:ascii="Arial" w:hAnsi="Arial" w:cs="Arial"/>
          <w:sz w:val="24"/>
          <w:szCs w:val="28"/>
        </w:rPr>
        <w:t xml:space="preserve"> e-books sobre preparo de carnes</w:t>
      </w:r>
      <w:r w:rsidR="00562831" w:rsidRPr="00750074">
        <w:rPr>
          <w:rFonts w:ascii="Arial" w:hAnsi="Arial" w:cs="Arial"/>
          <w:sz w:val="24"/>
          <w:szCs w:val="28"/>
        </w:rPr>
        <w:t>, receitas</w:t>
      </w:r>
      <w:r w:rsidRPr="00750074">
        <w:rPr>
          <w:rFonts w:ascii="Arial" w:hAnsi="Arial" w:cs="Arial"/>
          <w:sz w:val="24"/>
          <w:szCs w:val="28"/>
        </w:rPr>
        <w:t xml:space="preserve"> e harmonização de cervejas.</w:t>
      </w:r>
      <w:commentRangeEnd w:id="27"/>
      <w:r w:rsidR="00B80C69">
        <w:rPr>
          <w:rStyle w:val="Refdecomentrio"/>
        </w:rPr>
        <w:commentReference w:id="27"/>
      </w:r>
    </w:p>
    <w:p w14:paraId="29BEC394" w14:textId="71FFB1BF" w:rsidR="00C61521" w:rsidRPr="001C286E" w:rsidRDefault="00C61521" w:rsidP="0056283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36CB69E" w14:textId="20CF1A69" w:rsidR="00C61521" w:rsidRDefault="00C61521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Desenvolvimento</w:t>
      </w:r>
    </w:p>
    <w:p w14:paraId="5CA6AC81" w14:textId="77777777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</w:p>
    <w:p w14:paraId="614B34DB" w14:textId="1D9565D0" w:rsidR="00C61521" w:rsidRPr="00B05CFB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da Aplicação</w:t>
      </w:r>
    </w:p>
    <w:p w14:paraId="4089B636" w14:textId="2AF03FA3" w:rsidR="00562831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750074">
        <w:rPr>
          <w:rFonts w:ascii="Arial" w:hAnsi="Arial" w:cs="Arial"/>
          <w:sz w:val="24"/>
          <w:szCs w:val="24"/>
        </w:rPr>
        <w:t>Através de um site</w:t>
      </w:r>
      <w:ins w:id="28" w:author="USER" w:date="2021-07-19T22:20:00Z">
        <w:r w:rsidR="00B80C69">
          <w:rPr>
            <w:rFonts w:ascii="Arial" w:hAnsi="Arial" w:cs="Arial"/>
            <w:sz w:val="24"/>
            <w:szCs w:val="24"/>
          </w:rPr>
          <w:t>,</w:t>
        </w:r>
      </w:ins>
      <w:r w:rsidRPr="00750074">
        <w:rPr>
          <w:rFonts w:ascii="Arial" w:hAnsi="Arial" w:cs="Arial"/>
          <w:sz w:val="24"/>
          <w:szCs w:val="24"/>
        </w:rPr>
        <w:t xml:space="preserve"> a pessoa interessada irá realizar um cadastro com informações como: nome completo, CPF, endereço, e-mail, etc.</w:t>
      </w:r>
    </w:p>
    <w:p w14:paraId="3A448B88" w14:textId="5DC6287B" w:rsidR="00B05CFB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750074">
        <w:rPr>
          <w:rFonts w:ascii="Arial" w:hAnsi="Arial" w:cs="Arial"/>
          <w:sz w:val="24"/>
          <w:szCs w:val="24"/>
        </w:rPr>
        <w:t>Após o cadastro</w:t>
      </w:r>
      <w:ins w:id="29" w:author="USER" w:date="2021-07-19T22:20:00Z">
        <w:r w:rsidR="00B80C69">
          <w:rPr>
            <w:rFonts w:ascii="Arial" w:hAnsi="Arial" w:cs="Arial"/>
            <w:sz w:val="24"/>
            <w:szCs w:val="24"/>
          </w:rPr>
          <w:t>,</w:t>
        </w:r>
      </w:ins>
      <w:r w:rsidRPr="00750074">
        <w:rPr>
          <w:rFonts w:ascii="Arial" w:hAnsi="Arial" w:cs="Arial"/>
          <w:sz w:val="24"/>
          <w:szCs w:val="24"/>
        </w:rPr>
        <w:t xml:space="preserve"> a pessoa terá acesso a 4 tipos de planos mensais pré-determinados. São eles:</w:t>
      </w:r>
    </w:p>
    <w:p w14:paraId="2C254A40" w14:textId="4EE5A30A" w:rsidR="00F17598" w:rsidRPr="00750074" w:rsidRDefault="00F17598" w:rsidP="00562831">
      <w:pPr>
        <w:pStyle w:val="Default"/>
        <w:numPr>
          <w:ilvl w:val="0"/>
          <w:numId w:val="6"/>
        </w:numPr>
        <w:jc w:val="both"/>
      </w:pPr>
      <w:proofErr w:type="spellStart"/>
      <w:r w:rsidRPr="00FE327D">
        <w:rPr>
          <w:rFonts w:ascii="Arial" w:hAnsi="Arial" w:cs="Arial"/>
          <w:b/>
        </w:rPr>
        <w:t>Meat</w:t>
      </w:r>
      <w:proofErr w:type="spellEnd"/>
      <w:r w:rsidRPr="00FE327D">
        <w:rPr>
          <w:rFonts w:ascii="Arial" w:hAnsi="Arial" w:cs="Arial"/>
          <w:b/>
        </w:rPr>
        <w:t xml:space="preserve"> Basic: </w:t>
      </w:r>
      <w:r w:rsidR="00562831" w:rsidRPr="00750074">
        <w:rPr>
          <w:rFonts w:ascii="Arial" w:hAnsi="Arial" w:cs="Arial"/>
        </w:rPr>
        <w:t xml:space="preserve">sugerido </w:t>
      </w:r>
      <w:r w:rsidR="00562831" w:rsidRPr="00750074">
        <w:t>p</w:t>
      </w:r>
      <w:r w:rsidRPr="00750074">
        <w:t xml:space="preserve">ara </w:t>
      </w:r>
      <w:r w:rsidR="00562831" w:rsidRPr="00750074">
        <w:t xml:space="preserve">pessoas que estão </w:t>
      </w:r>
      <w:r w:rsidRPr="00750074">
        <w:t>inicia</w:t>
      </w:r>
      <w:r w:rsidR="00562831" w:rsidRPr="00750074">
        <w:t>ndo</w:t>
      </w:r>
      <w:r w:rsidRPr="00750074">
        <w:t xml:space="preserve"> aventuras no mundo da carne</w:t>
      </w:r>
      <w:r w:rsidR="00562831" w:rsidRPr="00750074">
        <w:t>.</w:t>
      </w:r>
      <w:r w:rsidRPr="00750074">
        <w:t xml:space="preserve"> </w:t>
      </w:r>
      <w:r w:rsidR="00562831" w:rsidRPr="00750074">
        <w:t xml:space="preserve">Dará direito a </w:t>
      </w:r>
      <w:r w:rsidRPr="00750074">
        <w:t xml:space="preserve">1kg </w:t>
      </w:r>
      <w:ins w:id="30" w:author="USER" w:date="2021-07-19T22:27:00Z">
        <w:r w:rsidR="009567D2">
          <w:t>de</w:t>
        </w:r>
      </w:ins>
      <w:del w:id="31" w:author="USER" w:date="2021-07-19T22:27:00Z">
        <w:r w:rsidR="00562831" w:rsidRPr="00750074" w:rsidDel="009567D2">
          <w:delText>com</w:delText>
        </w:r>
      </w:del>
      <w:r w:rsidRPr="00750074">
        <w:t xml:space="preserve"> diferentes cortes</w:t>
      </w:r>
      <w:r w:rsidR="00562831" w:rsidRPr="00750074">
        <w:t xml:space="preserve"> de carne</w:t>
      </w:r>
      <w:r w:rsidRPr="00750074">
        <w:t xml:space="preserve">. </w:t>
      </w:r>
    </w:p>
    <w:p w14:paraId="55D0CA8E" w14:textId="77777777" w:rsidR="00562831" w:rsidRPr="00750074" w:rsidRDefault="00562831" w:rsidP="00562831">
      <w:pPr>
        <w:pStyle w:val="Default"/>
        <w:jc w:val="both"/>
      </w:pPr>
    </w:p>
    <w:p w14:paraId="51A0F1AB" w14:textId="2A37B7BC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proofErr w:type="spellStart"/>
      <w:r w:rsidRPr="00FE327D">
        <w:rPr>
          <w:b/>
        </w:rPr>
        <w:t>Meat</w:t>
      </w:r>
      <w:proofErr w:type="spellEnd"/>
      <w:r w:rsidRPr="00FE327D">
        <w:rPr>
          <w:b/>
        </w:rPr>
        <w:t xml:space="preserve"> </w:t>
      </w:r>
      <w:proofErr w:type="spellStart"/>
      <w:r w:rsidRPr="00FE327D">
        <w:rPr>
          <w:b/>
        </w:rPr>
        <w:t>Medium</w:t>
      </w:r>
      <w:proofErr w:type="spellEnd"/>
      <w:r w:rsidRPr="00FE327D">
        <w:rPr>
          <w:b/>
        </w:rPr>
        <w:t>:</w:t>
      </w:r>
      <w:r w:rsidRPr="00750074">
        <w:t xml:space="preserve"> sugerido para pessoas que já possuem alguma experiência com carnes. Dará direito a 1,5kg </w:t>
      </w:r>
      <w:ins w:id="32" w:author="USER" w:date="2021-07-19T22:28:00Z">
        <w:r w:rsidR="009567D2">
          <w:t>de</w:t>
        </w:r>
      </w:ins>
      <w:del w:id="33" w:author="USER" w:date="2021-07-19T22:28:00Z">
        <w:r w:rsidRPr="00750074" w:rsidDel="009567D2">
          <w:delText>com</w:delText>
        </w:r>
      </w:del>
      <w:r w:rsidRPr="00750074">
        <w:t xml:space="preserve"> diferentes cortes.</w:t>
      </w:r>
    </w:p>
    <w:p w14:paraId="66E5682D" w14:textId="4B1F53D1" w:rsidR="00562831" w:rsidRPr="00FE327D" w:rsidRDefault="00562831" w:rsidP="00562831">
      <w:pPr>
        <w:pStyle w:val="Default"/>
        <w:jc w:val="both"/>
        <w:rPr>
          <w:b/>
        </w:rPr>
      </w:pPr>
    </w:p>
    <w:p w14:paraId="35A78D72" w14:textId="296C1E20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proofErr w:type="spellStart"/>
      <w:r w:rsidRPr="00FE327D">
        <w:rPr>
          <w:b/>
        </w:rPr>
        <w:t>Meat</w:t>
      </w:r>
      <w:proofErr w:type="spellEnd"/>
      <w:r w:rsidRPr="00FE327D">
        <w:rPr>
          <w:b/>
        </w:rPr>
        <w:t xml:space="preserve"> Pro</w:t>
      </w:r>
      <w:r w:rsidRPr="00750074">
        <w:t>: sugerido para os entusiastas da carne com</w:t>
      </w:r>
      <w:del w:id="34" w:author="USER" w:date="2021-07-19T22:28:00Z">
        <w:r w:rsidRPr="00750074" w:rsidDel="009567D2">
          <w:delText xml:space="preserve"> um</w:delText>
        </w:r>
      </w:del>
      <w:r w:rsidRPr="00750074">
        <w:t xml:space="preserve"> maior grau de conhecimentos sobre </w:t>
      </w:r>
      <w:ins w:id="35" w:author="USER" w:date="2021-07-19T22:28:00Z">
        <w:r w:rsidR="009567D2">
          <w:t>o assunto</w:t>
        </w:r>
      </w:ins>
      <w:del w:id="36" w:author="USER" w:date="2021-07-19T22:28:00Z">
        <w:r w:rsidRPr="00750074" w:rsidDel="009567D2">
          <w:delText>carnes</w:delText>
        </w:r>
      </w:del>
      <w:r w:rsidRPr="00750074">
        <w:t xml:space="preserve">. Dará direito a 2kg de carnes, com cortes exclusivos. Acompanha também 2 cervejas artesanais (600ml) que serão definidas pelo </w:t>
      </w:r>
      <w:r w:rsidR="00EC2400" w:rsidRPr="00750074">
        <w:t>cliente, dentro algumas opções</w:t>
      </w:r>
      <w:r w:rsidRPr="00750074">
        <w:t>.</w:t>
      </w:r>
    </w:p>
    <w:p w14:paraId="2D2DC2E5" w14:textId="77777777" w:rsidR="00562831" w:rsidRPr="00750074" w:rsidRDefault="00562831" w:rsidP="00562831">
      <w:pPr>
        <w:pStyle w:val="PargrafodaLista"/>
        <w:rPr>
          <w:sz w:val="24"/>
          <w:szCs w:val="24"/>
        </w:rPr>
      </w:pPr>
    </w:p>
    <w:p w14:paraId="3CD75D94" w14:textId="48CB033D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proofErr w:type="spellStart"/>
      <w:r w:rsidRPr="00FE327D">
        <w:rPr>
          <w:b/>
        </w:rPr>
        <w:t>Meat</w:t>
      </w:r>
      <w:proofErr w:type="spellEnd"/>
      <w:r w:rsidRPr="00FE327D">
        <w:rPr>
          <w:b/>
        </w:rPr>
        <w:t xml:space="preserve"> Premium:</w:t>
      </w:r>
      <w:r w:rsidRPr="00750074">
        <w:t xml:space="preserve"> </w:t>
      </w:r>
      <w:r w:rsidR="00EC2400" w:rsidRPr="00750074">
        <w:t>sugerido para o amante das carnes, o</w:t>
      </w:r>
      <w:r w:rsidRPr="00750074">
        <w:t xml:space="preserve"> mestre churrasqueiro</w:t>
      </w:r>
      <w:r w:rsidR="00EC2400" w:rsidRPr="00750074">
        <w:t>.</w:t>
      </w:r>
      <w:r w:rsidRPr="00750074">
        <w:t xml:space="preserve"> </w:t>
      </w:r>
      <w:r w:rsidR="00EC2400" w:rsidRPr="00750074">
        <w:t xml:space="preserve">Dará direito a </w:t>
      </w:r>
      <w:r w:rsidRPr="00750074">
        <w:t>2,5kg de</w:t>
      </w:r>
      <w:r w:rsidR="00EC2400" w:rsidRPr="00750074">
        <w:t xml:space="preserve"> carne, com </w:t>
      </w:r>
      <w:r w:rsidRPr="00750074">
        <w:t>cortes exóticos</w:t>
      </w:r>
      <w:ins w:id="37" w:author="USER" w:date="2021-07-19T22:29:00Z">
        <w:r w:rsidR="00B4081D">
          <w:t>,</w:t>
        </w:r>
      </w:ins>
      <w:r w:rsidR="00EC2400" w:rsidRPr="00750074">
        <w:t xml:space="preserve"> </w:t>
      </w:r>
      <w:r w:rsidRPr="00750074">
        <w:t>e 4 cervejas</w:t>
      </w:r>
      <w:r w:rsidR="00EC2400" w:rsidRPr="00750074">
        <w:t xml:space="preserve"> (600ml) que serão definidas pelo cliente, dentro algumas opções.</w:t>
      </w:r>
    </w:p>
    <w:p w14:paraId="60F939D7" w14:textId="77777777" w:rsidR="00C61521" w:rsidRPr="00750074" w:rsidRDefault="00C61521" w:rsidP="00562831">
      <w:pPr>
        <w:jc w:val="both"/>
        <w:rPr>
          <w:rFonts w:ascii="Arial" w:hAnsi="Arial" w:cs="Arial"/>
          <w:sz w:val="24"/>
          <w:szCs w:val="24"/>
        </w:rPr>
      </w:pPr>
    </w:p>
    <w:p w14:paraId="4A99E5DA" w14:textId="77777777" w:rsidR="00EC2400" w:rsidRPr="001C286E" w:rsidRDefault="00EC2400" w:rsidP="00562831">
      <w:pPr>
        <w:jc w:val="both"/>
        <w:rPr>
          <w:rFonts w:ascii="Arial" w:hAnsi="Arial" w:cs="Arial"/>
          <w:sz w:val="24"/>
          <w:szCs w:val="28"/>
        </w:rPr>
      </w:pPr>
    </w:p>
    <w:p w14:paraId="542CD1E2" w14:textId="03BD6E24" w:rsidR="00C61521" w:rsidRPr="00C61521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Tecnologias Utilizadas</w:t>
      </w:r>
    </w:p>
    <w:p w14:paraId="15370ABC" w14:textId="1608FE00" w:rsidR="00C61521" w:rsidRDefault="00EC240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>Para o desenvolvimento do site</w:t>
      </w:r>
      <w:ins w:id="38" w:author="USER" w:date="2021-07-19T22:29:00Z">
        <w:r w:rsidR="00B4081D">
          <w:rPr>
            <w:rFonts w:ascii="Arial" w:hAnsi="Arial" w:cs="Arial"/>
            <w:sz w:val="24"/>
            <w:szCs w:val="28"/>
          </w:rPr>
          <w:t>,</w:t>
        </w:r>
      </w:ins>
      <w:r w:rsidRPr="00750074">
        <w:rPr>
          <w:rFonts w:ascii="Arial" w:hAnsi="Arial" w:cs="Arial"/>
          <w:sz w:val="24"/>
          <w:szCs w:val="28"/>
        </w:rPr>
        <w:t xml:space="preserve"> utilizamos os códigos de programação: </w:t>
      </w:r>
      <w:r w:rsidRPr="00750074">
        <w:rPr>
          <w:rFonts w:ascii="Arial" w:hAnsi="Arial" w:cs="Arial"/>
          <w:i/>
          <w:sz w:val="24"/>
          <w:szCs w:val="28"/>
        </w:rPr>
        <w:t>Java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 </w:t>
      </w:r>
      <w:r w:rsidRPr="00750074">
        <w:rPr>
          <w:rFonts w:ascii="Arial" w:hAnsi="Arial" w:cs="Arial"/>
          <w:i/>
          <w:sz w:val="24"/>
          <w:szCs w:val="28"/>
        </w:rPr>
        <w:t>Script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, </w:t>
      </w:r>
      <w:r w:rsidR="009B189B" w:rsidRPr="00750074">
        <w:rPr>
          <w:rFonts w:ascii="Arial" w:hAnsi="Arial" w:cs="Arial"/>
          <w:sz w:val="24"/>
          <w:szCs w:val="28"/>
        </w:rPr>
        <w:t>para a parte lógica do site</w:t>
      </w:r>
      <w:ins w:id="39" w:author="USER" w:date="2021-07-19T22:29:00Z">
        <w:r w:rsidR="00B4081D">
          <w:rPr>
            <w:rFonts w:ascii="Arial" w:hAnsi="Arial" w:cs="Arial"/>
            <w:sz w:val="24"/>
            <w:szCs w:val="28"/>
          </w:rPr>
          <w:t>,</w:t>
        </w:r>
      </w:ins>
      <w:r w:rsidR="009B189B" w:rsidRPr="00750074">
        <w:rPr>
          <w:rFonts w:ascii="Arial" w:hAnsi="Arial" w:cs="Arial"/>
          <w:i/>
          <w:sz w:val="24"/>
          <w:szCs w:val="28"/>
        </w:rPr>
        <w:t xml:space="preserve"> </w:t>
      </w:r>
      <w:r w:rsidR="009B189B" w:rsidRPr="00750074">
        <w:rPr>
          <w:rFonts w:ascii="Arial" w:hAnsi="Arial" w:cs="Arial"/>
          <w:sz w:val="24"/>
          <w:szCs w:val="28"/>
        </w:rPr>
        <w:t>e</w:t>
      </w:r>
      <w:r w:rsidRPr="00750074">
        <w:rPr>
          <w:rFonts w:ascii="Arial" w:hAnsi="Arial" w:cs="Arial"/>
          <w:i/>
          <w:sz w:val="24"/>
          <w:szCs w:val="28"/>
        </w:rPr>
        <w:t xml:space="preserve"> HTML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 5</w:t>
      </w:r>
      <w:r w:rsidRPr="00750074">
        <w:rPr>
          <w:rFonts w:ascii="Arial" w:hAnsi="Arial" w:cs="Arial"/>
          <w:i/>
          <w:sz w:val="24"/>
          <w:szCs w:val="28"/>
        </w:rPr>
        <w:t xml:space="preserve"> e CSS</w:t>
      </w:r>
      <w:ins w:id="40" w:author="USER" w:date="2021-07-19T22:30:00Z">
        <w:r w:rsidR="00B4081D">
          <w:rPr>
            <w:rFonts w:ascii="Arial" w:hAnsi="Arial" w:cs="Arial"/>
            <w:i/>
            <w:sz w:val="24"/>
            <w:szCs w:val="28"/>
          </w:rPr>
          <w:t xml:space="preserve">, </w:t>
        </w:r>
      </w:ins>
      <w:del w:id="41" w:author="USER" w:date="2021-07-19T22:30:00Z">
        <w:r w:rsidR="00750074" w:rsidRPr="00750074" w:rsidDel="00B4081D">
          <w:rPr>
            <w:rFonts w:ascii="Arial" w:hAnsi="Arial" w:cs="Arial"/>
            <w:sz w:val="24"/>
            <w:szCs w:val="28"/>
          </w:rPr>
          <w:delText xml:space="preserve"> </w:delText>
        </w:r>
      </w:del>
      <w:del w:id="42" w:author="USER" w:date="2021-07-19T22:29:00Z">
        <w:r w:rsidR="00750074" w:rsidRPr="00750074" w:rsidDel="00B4081D">
          <w:rPr>
            <w:rFonts w:ascii="Arial" w:hAnsi="Arial" w:cs="Arial"/>
            <w:sz w:val="24"/>
            <w:szCs w:val="28"/>
          </w:rPr>
          <w:delText>a</w:delText>
        </w:r>
      </w:del>
      <w:r w:rsidR="00750074" w:rsidRPr="00750074">
        <w:rPr>
          <w:rFonts w:ascii="Arial" w:hAnsi="Arial" w:cs="Arial"/>
          <w:sz w:val="24"/>
          <w:szCs w:val="28"/>
        </w:rPr>
        <w:t xml:space="preserve">para a parte </w:t>
      </w:r>
      <w:r w:rsidR="00751488">
        <w:rPr>
          <w:rFonts w:ascii="Arial" w:hAnsi="Arial" w:cs="Arial"/>
          <w:sz w:val="24"/>
          <w:szCs w:val="28"/>
        </w:rPr>
        <w:t>layout</w:t>
      </w:r>
      <w:r w:rsidR="00750074" w:rsidRPr="00750074">
        <w:rPr>
          <w:rFonts w:ascii="Arial" w:hAnsi="Arial" w:cs="Arial"/>
          <w:sz w:val="24"/>
          <w:szCs w:val="28"/>
        </w:rPr>
        <w:t xml:space="preserve"> do site.</w:t>
      </w:r>
      <w:r w:rsidR="009B189B" w:rsidRPr="00750074">
        <w:rPr>
          <w:rFonts w:ascii="Arial" w:hAnsi="Arial" w:cs="Arial"/>
          <w:sz w:val="24"/>
          <w:szCs w:val="28"/>
        </w:rPr>
        <w:t xml:space="preserve"> Esses códigos foram escritos utilizando o programa 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Visual Studio </w:t>
      </w:r>
      <w:proofErr w:type="spellStart"/>
      <w:r w:rsidR="009B189B" w:rsidRPr="00750074">
        <w:rPr>
          <w:rFonts w:ascii="Arial" w:hAnsi="Arial" w:cs="Arial"/>
          <w:i/>
          <w:sz w:val="24"/>
          <w:szCs w:val="28"/>
        </w:rPr>
        <w:t>Code</w:t>
      </w:r>
      <w:proofErr w:type="spellEnd"/>
      <w:r w:rsidR="009B189B" w:rsidRPr="00750074">
        <w:rPr>
          <w:rFonts w:ascii="Arial" w:hAnsi="Arial" w:cs="Arial"/>
          <w:sz w:val="24"/>
          <w:szCs w:val="28"/>
        </w:rPr>
        <w:t>. O Site pode ser aberto em qualquer navegador, porém para fins de implementação e teste</w:t>
      </w:r>
      <w:r w:rsidR="00750074" w:rsidRPr="00750074">
        <w:rPr>
          <w:rFonts w:ascii="Arial" w:hAnsi="Arial" w:cs="Arial"/>
          <w:sz w:val="24"/>
          <w:szCs w:val="28"/>
        </w:rPr>
        <w:t>s</w:t>
      </w:r>
      <w:ins w:id="43" w:author="USER" w:date="2021-07-19T22:30:00Z">
        <w:r w:rsidR="00B4081D">
          <w:rPr>
            <w:rFonts w:ascii="Arial" w:hAnsi="Arial" w:cs="Arial"/>
            <w:sz w:val="24"/>
            <w:szCs w:val="28"/>
          </w:rPr>
          <w:t>,</w:t>
        </w:r>
      </w:ins>
      <w:r w:rsidR="009B189B" w:rsidRPr="00750074">
        <w:rPr>
          <w:rFonts w:ascii="Arial" w:hAnsi="Arial" w:cs="Arial"/>
          <w:sz w:val="24"/>
          <w:szCs w:val="28"/>
        </w:rPr>
        <w:t xml:space="preserve"> a equipe </w:t>
      </w:r>
      <w:r w:rsidR="00750074" w:rsidRPr="00750074">
        <w:rPr>
          <w:rFonts w:ascii="Arial" w:hAnsi="Arial" w:cs="Arial"/>
          <w:sz w:val="24"/>
          <w:szCs w:val="28"/>
        </w:rPr>
        <w:t>optou por utilizar</w:t>
      </w:r>
      <w:r w:rsidR="009B189B" w:rsidRPr="00750074">
        <w:rPr>
          <w:rFonts w:ascii="Arial" w:hAnsi="Arial" w:cs="Arial"/>
          <w:sz w:val="24"/>
          <w:szCs w:val="28"/>
        </w:rPr>
        <w:t xml:space="preserve"> o navegador </w:t>
      </w:r>
      <w:r w:rsidR="009B189B" w:rsidRPr="00750074">
        <w:rPr>
          <w:rFonts w:ascii="Arial" w:hAnsi="Arial" w:cs="Arial"/>
          <w:i/>
          <w:sz w:val="24"/>
          <w:szCs w:val="28"/>
        </w:rPr>
        <w:t>Google Chrome</w:t>
      </w:r>
      <w:r w:rsidR="009B189B" w:rsidRPr="00750074">
        <w:rPr>
          <w:rFonts w:ascii="Arial" w:hAnsi="Arial" w:cs="Arial"/>
          <w:sz w:val="24"/>
          <w:szCs w:val="28"/>
        </w:rPr>
        <w:t>.</w:t>
      </w:r>
    </w:p>
    <w:p w14:paraId="398B80BF" w14:textId="77777777" w:rsidR="00AD30B0" w:rsidRDefault="00AD30B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37D6EC0A" w14:textId="77777777" w:rsidR="00AD30B0" w:rsidRDefault="00AD30B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4988B9F0" w14:textId="606575F5" w:rsidR="00EC2400" w:rsidRPr="001C286E" w:rsidRDefault="00AD30B0" w:rsidP="00AD30B0">
      <w:pPr>
        <w:ind w:firstLine="426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4353250B" wp14:editId="64DE74EF">
            <wp:extent cx="285750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JS HTML e C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4785482B" wp14:editId="5F72E5F7">
            <wp:extent cx="192405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00" cy="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5DA" w14:textId="69616977" w:rsidR="00C61521" w:rsidRPr="00B05CFB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Funcionalidades</w:t>
      </w:r>
    </w:p>
    <w:p w14:paraId="71634EA0" w14:textId="6FA38387" w:rsidR="00C61521" w:rsidRDefault="009B189B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1C286E">
        <w:rPr>
          <w:rFonts w:ascii="Arial" w:hAnsi="Arial" w:cs="Arial"/>
          <w:sz w:val="24"/>
          <w:szCs w:val="28"/>
        </w:rPr>
        <w:t xml:space="preserve">O site conta com uma página de </w:t>
      </w:r>
      <w:proofErr w:type="spellStart"/>
      <w:r w:rsidRPr="001C286E">
        <w:rPr>
          <w:rFonts w:ascii="Arial" w:hAnsi="Arial" w:cs="Arial"/>
          <w:sz w:val="24"/>
          <w:szCs w:val="28"/>
        </w:rPr>
        <w:t>login</w:t>
      </w:r>
      <w:proofErr w:type="spellEnd"/>
      <w:r w:rsidRPr="001C286E">
        <w:rPr>
          <w:rFonts w:ascii="Arial" w:hAnsi="Arial" w:cs="Arial"/>
          <w:sz w:val="24"/>
          <w:szCs w:val="28"/>
        </w:rPr>
        <w:t>, onde o usuário ira digitar em campos indicados</w:t>
      </w:r>
      <w:ins w:id="44" w:author="USER" w:date="2021-07-19T22:30:00Z">
        <w:r w:rsidR="00B4081D">
          <w:rPr>
            <w:rFonts w:ascii="Arial" w:hAnsi="Arial" w:cs="Arial"/>
            <w:sz w:val="24"/>
            <w:szCs w:val="28"/>
          </w:rPr>
          <w:t xml:space="preserve"> o</w:t>
        </w:r>
      </w:ins>
      <w:r w:rsidRPr="001C286E">
        <w:rPr>
          <w:rFonts w:ascii="Arial" w:hAnsi="Arial" w:cs="Arial"/>
          <w:sz w:val="24"/>
          <w:szCs w:val="28"/>
        </w:rPr>
        <w:t xml:space="preserve"> e-mail e </w:t>
      </w:r>
      <w:ins w:id="45" w:author="USER" w:date="2021-07-19T22:30:00Z">
        <w:r w:rsidR="00B4081D">
          <w:rPr>
            <w:rFonts w:ascii="Arial" w:hAnsi="Arial" w:cs="Arial"/>
            <w:sz w:val="24"/>
            <w:szCs w:val="28"/>
          </w:rPr>
          <w:t xml:space="preserve">a </w:t>
        </w:r>
      </w:ins>
      <w:r w:rsidRPr="001C286E">
        <w:rPr>
          <w:rFonts w:ascii="Arial" w:hAnsi="Arial" w:cs="Arial"/>
          <w:sz w:val="24"/>
          <w:szCs w:val="28"/>
        </w:rPr>
        <w:t>senha</w:t>
      </w:r>
      <w:r w:rsidR="00AD30B0">
        <w:rPr>
          <w:rFonts w:ascii="Arial" w:hAnsi="Arial" w:cs="Arial"/>
          <w:sz w:val="24"/>
          <w:szCs w:val="28"/>
        </w:rPr>
        <w:t xml:space="preserve"> que dar</w:t>
      </w:r>
      <w:ins w:id="46" w:author="USER" w:date="2021-07-19T22:31:00Z">
        <w:r w:rsidR="00B4081D">
          <w:rPr>
            <w:rFonts w:ascii="Arial" w:hAnsi="Arial" w:cs="Arial"/>
            <w:sz w:val="24"/>
            <w:szCs w:val="28"/>
          </w:rPr>
          <w:t>ão</w:t>
        </w:r>
      </w:ins>
      <w:del w:id="47" w:author="USER" w:date="2021-07-19T22:31:00Z">
        <w:r w:rsidR="00AD30B0" w:rsidDel="00B4081D">
          <w:rPr>
            <w:rFonts w:ascii="Arial" w:hAnsi="Arial" w:cs="Arial"/>
            <w:sz w:val="24"/>
            <w:szCs w:val="28"/>
          </w:rPr>
          <w:delText>á</w:delText>
        </w:r>
      </w:del>
      <w:r w:rsidR="00AD30B0">
        <w:rPr>
          <w:rFonts w:ascii="Arial" w:hAnsi="Arial" w:cs="Arial"/>
          <w:sz w:val="24"/>
          <w:szCs w:val="28"/>
        </w:rPr>
        <w:t xml:space="preserve"> acesso </w:t>
      </w:r>
      <w:ins w:id="48" w:author="USER" w:date="2021-07-19T22:31:00Z">
        <w:r w:rsidR="00B4081D">
          <w:rPr>
            <w:rFonts w:ascii="Arial" w:hAnsi="Arial" w:cs="Arial"/>
            <w:sz w:val="24"/>
            <w:szCs w:val="28"/>
          </w:rPr>
          <w:t>à</w:t>
        </w:r>
      </w:ins>
      <w:del w:id="49" w:author="USER" w:date="2021-07-19T22:31:00Z">
        <w:r w:rsidR="00AD30B0" w:rsidDel="00B4081D">
          <w:rPr>
            <w:rFonts w:ascii="Arial" w:hAnsi="Arial" w:cs="Arial"/>
            <w:sz w:val="24"/>
            <w:szCs w:val="28"/>
          </w:rPr>
          <w:delText>a</w:delText>
        </w:r>
      </w:del>
      <w:r w:rsidR="00AD30B0">
        <w:rPr>
          <w:rFonts w:ascii="Arial" w:hAnsi="Arial" w:cs="Arial"/>
          <w:sz w:val="24"/>
          <w:szCs w:val="28"/>
        </w:rPr>
        <w:t xml:space="preserve"> página principal do site</w:t>
      </w:r>
      <w:r w:rsidRPr="001C286E">
        <w:rPr>
          <w:rFonts w:ascii="Arial" w:hAnsi="Arial" w:cs="Arial"/>
          <w:sz w:val="24"/>
          <w:szCs w:val="28"/>
        </w:rPr>
        <w:t xml:space="preserve">. </w:t>
      </w:r>
      <w:r w:rsidRPr="00FE327D">
        <w:rPr>
          <w:rFonts w:ascii="Arial" w:hAnsi="Arial" w:cs="Arial"/>
          <w:szCs w:val="28"/>
        </w:rPr>
        <w:t xml:space="preserve">Há </w:t>
      </w:r>
      <w:r w:rsidRPr="00FE327D">
        <w:rPr>
          <w:rFonts w:ascii="Arial" w:hAnsi="Arial" w:cs="Arial"/>
          <w:sz w:val="24"/>
          <w:szCs w:val="28"/>
        </w:rPr>
        <w:t xml:space="preserve">também um botão </w:t>
      </w:r>
      <w:r w:rsidR="00FE327D" w:rsidRPr="00FE327D">
        <w:rPr>
          <w:rFonts w:ascii="Arial" w:hAnsi="Arial" w:cs="Arial"/>
          <w:i/>
          <w:sz w:val="24"/>
          <w:szCs w:val="28"/>
        </w:rPr>
        <w:t>“Não tem Cadastro</w:t>
      </w:r>
      <w:ins w:id="50" w:author="USER" w:date="2021-07-19T22:32:00Z">
        <w:r w:rsidR="00B4081D">
          <w:rPr>
            <w:rFonts w:ascii="Arial" w:hAnsi="Arial" w:cs="Arial"/>
            <w:sz w:val="24"/>
            <w:szCs w:val="28"/>
          </w:rPr>
          <w:t>”</w:t>
        </w:r>
      </w:ins>
      <w:r w:rsidR="00FE327D">
        <w:rPr>
          <w:rFonts w:ascii="Arial" w:hAnsi="Arial" w:cs="Arial"/>
          <w:i/>
          <w:sz w:val="24"/>
          <w:szCs w:val="28"/>
        </w:rPr>
        <w:t xml:space="preserve"> </w:t>
      </w:r>
      <w:r w:rsidRPr="00FE327D">
        <w:rPr>
          <w:rFonts w:ascii="Arial" w:hAnsi="Arial" w:cs="Arial"/>
          <w:sz w:val="24"/>
          <w:szCs w:val="28"/>
        </w:rPr>
        <w:t xml:space="preserve">para caso o usuário esteja visitando </w:t>
      </w:r>
      <w:r w:rsidRPr="00FE327D">
        <w:rPr>
          <w:rFonts w:ascii="Arial" w:hAnsi="Arial" w:cs="Arial"/>
          <w:sz w:val="24"/>
          <w:szCs w:val="24"/>
        </w:rPr>
        <w:t xml:space="preserve">queira </w:t>
      </w:r>
      <w:r w:rsidR="00FE327D" w:rsidRPr="00FE327D">
        <w:rPr>
          <w:rFonts w:ascii="Arial" w:hAnsi="Arial" w:cs="Arial"/>
          <w:sz w:val="24"/>
          <w:szCs w:val="24"/>
        </w:rPr>
        <w:t>se cadastrar</w:t>
      </w:r>
      <w:r w:rsidR="00FE327D">
        <w:rPr>
          <w:rFonts w:ascii="Arial" w:hAnsi="Arial" w:cs="Arial"/>
          <w:sz w:val="24"/>
          <w:szCs w:val="24"/>
        </w:rPr>
        <w:t>.</w:t>
      </w:r>
      <w:r w:rsidR="00FE327D">
        <w:rPr>
          <w:rFonts w:ascii="Arial" w:hAnsi="Arial" w:cs="Arial"/>
          <w:sz w:val="24"/>
          <w:szCs w:val="28"/>
        </w:rPr>
        <w:t xml:space="preserve"> Esse botão irá redireciona</w:t>
      </w:r>
      <w:r w:rsidR="00AD30B0">
        <w:rPr>
          <w:rFonts w:ascii="Arial" w:hAnsi="Arial" w:cs="Arial"/>
          <w:sz w:val="24"/>
          <w:szCs w:val="28"/>
        </w:rPr>
        <w:t>r o potencial cliente para uma página</w:t>
      </w:r>
      <w:r w:rsidR="00FE327D">
        <w:rPr>
          <w:rFonts w:ascii="Arial" w:hAnsi="Arial" w:cs="Arial"/>
          <w:sz w:val="24"/>
          <w:szCs w:val="28"/>
        </w:rPr>
        <w:t xml:space="preserve"> onde serão solicitadas </w:t>
      </w:r>
      <w:r w:rsidR="00AD30B0">
        <w:rPr>
          <w:rFonts w:ascii="Arial" w:hAnsi="Arial" w:cs="Arial"/>
          <w:sz w:val="24"/>
          <w:szCs w:val="28"/>
        </w:rPr>
        <w:t>algumas informações</w:t>
      </w:r>
      <w:r w:rsidR="00FE327D">
        <w:rPr>
          <w:rFonts w:ascii="Arial" w:hAnsi="Arial" w:cs="Arial"/>
          <w:sz w:val="24"/>
          <w:szCs w:val="28"/>
        </w:rPr>
        <w:t xml:space="preserve"> </w:t>
      </w:r>
      <w:r w:rsidR="00AD30B0">
        <w:rPr>
          <w:rFonts w:ascii="Arial" w:hAnsi="Arial" w:cs="Arial"/>
          <w:sz w:val="24"/>
          <w:szCs w:val="28"/>
        </w:rPr>
        <w:t>necessárias para o envio dos kits.</w:t>
      </w:r>
    </w:p>
    <w:p w14:paraId="2C863EFF" w14:textId="77777777" w:rsidR="00751488" w:rsidRDefault="00AD30B0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Após 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ou o cadastro </w:t>
      </w:r>
      <w:commentRangeStart w:id="51"/>
      <w:r>
        <w:rPr>
          <w:rFonts w:ascii="Arial" w:hAnsi="Arial" w:cs="Arial"/>
          <w:sz w:val="24"/>
          <w:szCs w:val="28"/>
        </w:rPr>
        <w:t>esse</w:t>
      </w:r>
      <w:commentRangeEnd w:id="51"/>
      <w:r w:rsidR="00B4081D">
        <w:rPr>
          <w:rStyle w:val="Refdecomentrio"/>
        </w:rPr>
        <w:commentReference w:id="51"/>
      </w:r>
      <w:r>
        <w:rPr>
          <w:rFonts w:ascii="Arial" w:hAnsi="Arial" w:cs="Arial"/>
          <w:sz w:val="24"/>
          <w:szCs w:val="28"/>
        </w:rPr>
        <w:t xml:space="preserve"> usuário será direcionado a página principal do site onde terá acesso aos 4 tipos de planos oferecidos. Após selecionar um desses planos e confirmar a escolha, uma página de seleção de cervejas abrirá.</w:t>
      </w:r>
    </w:p>
    <w:p w14:paraId="45C885C4" w14:textId="3A7224B4" w:rsidR="00751488" w:rsidRDefault="00AD30B0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Nessa página</w:t>
      </w:r>
      <w:ins w:id="52" w:author="USER" w:date="2021-07-19T22:34:00Z">
        <w:r w:rsidR="00B4081D">
          <w:rPr>
            <w:rFonts w:ascii="Arial" w:hAnsi="Arial" w:cs="Arial"/>
            <w:sz w:val="24"/>
            <w:szCs w:val="28"/>
          </w:rPr>
          <w:t>,</w:t>
        </w:r>
      </w:ins>
      <w:r>
        <w:rPr>
          <w:rFonts w:ascii="Arial" w:hAnsi="Arial" w:cs="Arial"/>
          <w:sz w:val="24"/>
          <w:szCs w:val="28"/>
        </w:rPr>
        <w:t xml:space="preserve"> </w:t>
      </w:r>
      <w:r w:rsidR="00751488">
        <w:rPr>
          <w:rFonts w:ascii="Arial" w:hAnsi="Arial" w:cs="Arial"/>
          <w:sz w:val="24"/>
          <w:szCs w:val="28"/>
        </w:rPr>
        <w:t xml:space="preserve">além de </w:t>
      </w:r>
      <w:r>
        <w:rPr>
          <w:rFonts w:ascii="Arial" w:hAnsi="Arial" w:cs="Arial"/>
          <w:sz w:val="24"/>
          <w:szCs w:val="28"/>
        </w:rPr>
        <w:t>pode</w:t>
      </w:r>
      <w:r w:rsidR="00751488">
        <w:rPr>
          <w:rFonts w:ascii="Arial" w:hAnsi="Arial" w:cs="Arial"/>
          <w:sz w:val="24"/>
          <w:szCs w:val="28"/>
        </w:rPr>
        <w:t>r</w:t>
      </w:r>
      <w:r>
        <w:rPr>
          <w:rFonts w:ascii="Arial" w:hAnsi="Arial" w:cs="Arial"/>
          <w:sz w:val="24"/>
          <w:szCs w:val="28"/>
        </w:rPr>
        <w:t xml:space="preserve"> escolher </w:t>
      </w:r>
      <w:r w:rsidR="00751488">
        <w:rPr>
          <w:rFonts w:ascii="Arial" w:hAnsi="Arial" w:cs="Arial"/>
          <w:sz w:val="24"/>
          <w:szCs w:val="28"/>
        </w:rPr>
        <w:t>(se for o caso) os estilos de cervejas que acompanham o kit</w:t>
      </w:r>
      <w:ins w:id="53" w:author="USER" w:date="2021-07-19T22:34:00Z">
        <w:r w:rsidR="00B4081D">
          <w:rPr>
            <w:rFonts w:ascii="Arial" w:hAnsi="Arial" w:cs="Arial"/>
            <w:sz w:val="24"/>
            <w:szCs w:val="28"/>
          </w:rPr>
          <w:t xml:space="preserve">, </w:t>
        </w:r>
        <w:commentRangeStart w:id="54"/>
        <w:r w:rsidR="00B4081D">
          <w:rPr>
            <w:rFonts w:ascii="Arial" w:hAnsi="Arial" w:cs="Arial"/>
            <w:sz w:val="24"/>
            <w:szCs w:val="28"/>
          </w:rPr>
          <w:t>e</w:t>
        </w:r>
      </w:ins>
      <w:del w:id="55" w:author="USER" w:date="2021-07-19T22:34:00Z">
        <w:r w:rsidR="00751488" w:rsidDel="00B4081D">
          <w:rPr>
            <w:rFonts w:ascii="Arial" w:hAnsi="Arial" w:cs="Arial"/>
            <w:sz w:val="24"/>
            <w:szCs w:val="28"/>
          </w:rPr>
          <w:delText>. E</w:delText>
        </w:r>
      </w:del>
      <w:r w:rsidR="00751488">
        <w:rPr>
          <w:rFonts w:ascii="Arial" w:hAnsi="Arial" w:cs="Arial"/>
          <w:sz w:val="24"/>
          <w:szCs w:val="28"/>
        </w:rPr>
        <w:t>le</w:t>
      </w:r>
      <w:commentRangeEnd w:id="54"/>
      <w:r w:rsidR="00BF0B79">
        <w:rPr>
          <w:rStyle w:val="Refdecomentrio"/>
        </w:rPr>
        <w:commentReference w:id="54"/>
      </w:r>
      <w:r w:rsidR="00751488">
        <w:rPr>
          <w:rFonts w:ascii="Arial" w:hAnsi="Arial" w:cs="Arial"/>
          <w:sz w:val="24"/>
          <w:szCs w:val="28"/>
        </w:rPr>
        <w:t xml:space="preserve"> poderá decidir também se quer mais alguma cerveja acompanhando o pedido. Após a finalização do pedido</w:t>
      </w:r>
      <w:ins w:id="56" w:author="USER" w:date="2021-07-19T22:36:00Z">
        <w:r w:rsidR="00BF0B79">
          <w:rPr>
            <w:rFonts w:ascii="Arial" w:hAnsi="Arial" w:cs="Arial"/>
            <w:sz w:val="24"/>
            <w:szCs w:val="28"/>
          </w:rPr>
          <w:t>,</w:t>
        </w:r>
      </w:ins>
      <w:r w:rsidR="00751488">
        <w:rPr>
          <w:rFonts w:ascii="Arial" w:hAnsi="Arial" w:cs="Arial"/>
          <w:sz w:val="24"/>
          <w:szCs w:val="28"/>
        </w:rPr>
        <w:t xml:space="preserve"> ele será enviado à página de confirmação de confirmação do pedido (tela de cadastro de transação).</w:t>
      </w:r>
    </w:p>
    <w:p w14:paraId="780EAACE" w14:textId="47F6F35E" w:rsidR="00751488" w:rsidRPr="00FE327D" w:rsidRDefault="00751488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Além disso</w:t>
      </w:r>
      <w:ins w:id="57" w:author="USER" w:date="2021-07-19T22:36:00Z">
        <w:r w:rsidR="00BF0B79">
          <w:rPr>
            <w:rFonts w:ascii="Arial" w:hAnsi="Arial" w:cs="Arial"/>
            <w:sz w:val="24"/>
            <w:szCs w:val="28"/>
          </w:rPr>
          <w:t>,</w:t>
        </w:r>
      </w:ins>
      <w:r>
        <w:rPr>
          <w:rFonts w:ascii="Arial" w:hAnsi="Arial" w:cs="Arial"/>
          <w:sz w:val="24"/>
          <w:szCs w:val="28"/>
        </w:rPr>
        <w:t xml:space="preserve"> </w:t>
      </w:r>
      <w:r w:rsidR="00C923F8">
        <w:rPr>
          <w:rFonts w:ascii="Arial" w:hAnsi="Arial" w:cs="Arial"/>
          <w:sz w:val="24"/>
          <w:szCs w:val="28"/>
        </w:rPr>
        <w:t>a pá</w:t>
      </w:r>
      <w:r>
        <w:rPr>
          <w:rFonts w:ascii="Arial" w:hAnsi="Arial" w:cs="Arial"/>
          <w:sz w:val="24"/>
          <w:szCs w:val="28"/>
        </w:rPr>
        <w:t xml:space="preserve">gina conta com um sistema de C.R.U.D para a parte de usuários e </w:t>
      </w:r>
      <w:r w:rsidR="00C923F8">
        <w:rPr>
          <w:rFonts w:ascii="Arial" w:hAnsi="Arial" w:cs="Arial"/>
          <w:sz w:val="24"/>
          <w:szCs w:val="28"/>
        </w:rPr>
        <w:t xml:space="preserve">outro para os </w:t>
      </w:r>
      <w:r>
        <w:rPr>
          <w:rFonts w:ascii="Arial" w:hAnsi="Arial" w:cs="Arial"/>
          <w:sz w:val="24"/>
          <w:szCs w:val="28"/>
        </w:rPr>
        <w:t>produtos.</w:t>
      </w:r>
    </w:p>
    <w:p w14:paraId="7BAE953A" w14:textId="739FDB30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F894CA4" w14:textId="2FE39D8E" w:rsidR="00C61521" w:rsidRDefault="00C61521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Referências </w:t>
      </w:r>
      <w:bookmarkStart w:id="58" w:name="_GoBack"/>
      <w:commentRangeStart w:id="59"/>
      <w:r>
        <w:rPr>
          <w:rFonts w:ascii="Arial" w:hAnsi="Arial" w:cs="Arial"/>
          <w:sz w:val="32"/>
          <w:szCs w:val="32"/>
        </w:rPr>
        <w:t>Bibliográficas</w:t>
      </w:r>
      <w:bookmarkEnd w:id="58"/>
      <w:commentRangeEnd w:id="59"/>
      <w:r w:rsidR="00BF0B79">
        <w:rPr>
          <w:rStyle w:val="Refdecomentrio"/>
        </w:rPr>
        <w:commentReference w:id="59"/>
      </w:r>
    </w:p>
    <w:p w14:paraId="5FAF245E" w14:textId="77777777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</w:p>
    <w:p w14:paraId="39159AE3" w14:textId="3C1BFB35" w:rsidR="00D6156E" w:rsidRDefault="00BF0B79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10" w:history="1">
        <w:proofErr w:type="spellStart"/>
        <w:r w:rsidR="00661948">
          <w:rPr>
            <w:rStyle w:val="Hyperlink"/>
            <w:rFonts w:ascii="Arial" w:hAnsi="Arial" w:cs="Arial"/>
            <w:sz w:val="24"/>
            <w:szCs w:val="28"/>
          </w:rPr>
          <w:t>Bootstrap</w:t>
        </w:r>
        <w:proofErr w:type="spellEnd"/>
      </w:hyperlink>
    </w:p>
    <w:p w14:paraId="5504E2F1" w14:textId="3C64024D" w:rsidR="00661948" w:rsidRDefault="00661948" w:rsidP="00EA4A9A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63B90981" wp14:editId="3EEE02BD">
            <wp:extent cx="1928813" cy="1543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33" cy="15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2A91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183AB49F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534D874E" w14:textId="127EAB9F" w:rsidR="00D6156E" w:rsidRDefault="00BF0B79" w:rsidP="00661948">
      <w:pPr>
        <w:jc w:val="both"/>
        <w:rPr>
          <w:rFonts w:ascii="Arial" w:hAnsi="Arial" w:cs="Arial"/>
          <w:sz w:val="24"/>
          <w:szCs w:val="28"/>
        </w:rPr>
      </w:pPr>
      <w:hyperlink r:id="rId12" w:history="1">
        <w:r w:rsidR="00D6156E">
          <w:rPr>
            <w:rStyle w:val="Hyperlink"/>
            <w:rFonts w:ascii="Arial" w:hAnsi="Arial" w:cs="Arial"/>
            <w:sz w:val="24"/>
            <w:szCs w:val="28"/>
          </w:rPr>
          <w:t xml:space="preserve">MDN Web </w:t>
        </w:r>
        <w:proofErr w:type="spellStart"/>
        <w:r w:rsidR="00D6156E">
          <w:rPr>
            <w:rStyle w:val="Hyperlink"/>
            <w:rFonts w:ascii="Arial" w:hAnsi="Arial" w:cs="Arial"/>
            <w:sz w:val="24"/>
            <w:szCs w:val="28"/>
          </w:rPr>
          <w:t>Docs</w:t>
        </w:r>
        <w:proofErr w:type="spellEnd"/>
      </w:hyperlink>
    </w:p>
    <w:p w14:paraId="1F30095C" w14:textId="4F016D4E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04CB18D7" wp14:editId="03FE32AC">
            <wp:extent cx="3076575" cy="6730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N 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04" cy="6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0D9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23ABC310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604C8B5C" w14:textId="55E60124" w:rsidR="00D6156E" w:rsidRDefault="00BF0B79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14" w:history="1">
        <w:proofErr w:type="spellStart"/>
        <w:r w:rsidR="00F32EEA" w:rsidRPr="00F32EEA">
          <w:rPr>
            <w:rStyle w:val="Hyperlink"/>
            <w:rFonts w:ascii="Arial" w:hAnsi="Arial" w:cs="Arial"/>
            <w:sz w:val="24"/>
            <w:szCs w:val="28"/>
          </w:rPr>
          <w:t>Stackoverflow</w:t>
        </w:r>
        <w:proofErr w:type="spellEnd"/>
      </w:hyperlink>
    </w:p>
    <w:p w14:paraId="208AB3BA" w14:textId="01719018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7CB18749" wp14:editId="47FEFE9C">
            <wp:extent cx="3495675" cy="778448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kOverFlow log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83" cy="7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998" w14:textId="77777777" w:rsidR="00F32EEA" w:rsidRDefault="00F32EEA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1880E3B1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24FF4785" w14:textId="5180A1A0" w:rsidR="00F32EEA" w:rsidRDefault="00BF0B79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16" w:history="1">
        <w:r w:rsidR="00F32EEA" w:rsidRPr="00F32EEA">
          <w:rPr>
            <w:rStyle w:val="Hyperlink"/>
            <w:rFonts w:ascii="Arial" w:hAnsi="Arial" w:cs="Arial"/>
            <w:sz w:val="24"/>
            <w:szCs w:val="28"/>
          </w:rPr>
          <w:t xml:space="preserve">W3 </w:t>
        </w:r>
        <w:proofErr w:type="spellStart"/>
        <w:r w:rsidR="00F32EEA" w:rsidRPr="00F32EEA">
          <w:rPr>
            <w:rStyle w:val="Hyperlink"/>
            <w:rFonts w:ascii="Arial" w:hAnsi="Arial" w:cs="Arial"/>
            <w:sz w:val="24"/>
            <w:szCs w:val="28"/>
          </w:rPr>
          <w:t>Schools</w:t>
        </w:r>
        <w:proofErr w:type="spellEnd"/>
      </w:hyperlink>
    </w:p>
    <w:p w14:paraId="578B1EE2" w14:textId="3F158851" w:rsidR="00661948" w:rsidRPr="00D6156E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381B5CA6" wp14:editId="772D502E">
            <wp:extent cx="1476375" cy="1476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3 School log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48" w:rsidRPr="00D6156E" w:rsidSect="0066194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USER" w:date="2021-07-19T22:16:00Z" w:initials="U">
    <w:p w14:paraId="643C1FB1" w14:textId="6BD22A59" w:rsidR="00B80C69" w:rsidRDefault="00B80C69">
      <w:pPr>
        <w:pStyle w:val="Textodecomentrio"/>
      </w:pPr>
      <w:r>
        <w:rPr>
          <w:rStyle w:val="Refdecomentrio"/>
        </w:rPr>
        <w:annotationRef/>
      </w:r>
      <w:r>
        <w:t>Falta um verbo aqui.</w:t>
      </w:r>
    </w:p>
  </w:comment>
  <w:comment w:id="27" w:author="USER" w:date="2021-07-19T22:19:00Z" w:initials="U">
    <w:p w14:paraId="43C5854B" w14:textId="36385A62" w:rsidR="00B80C69" w:rsidRDefault="00B80C69">
      <w:pPr>
        <w:pStyle w:val="Textodecomentrio"/>
      </w:pPr>
      <w:r>
        <w:rPr>
          <w:rStyle w:val="Refdecomentrio"/>
        </w:rPr>
        <w:annotationRef/>
      </w:r>
      <w:r>
        <w:t>Coloquem exemplos diversificados de sal. Isso mesmo, sal. Assim o professor vai ficar intrigado com a possibilidade de ter diferenças nos tipos de sal e sua influência no churras.</w:t>
      </w:r>
    </w:p>
  </w:comment>
  <w:comment w:id="51" w:author="USER" w:date="2021-07-19T22:33:00Z" w:initials="U">
    <w:p w14:paraId="6EF9D2EB" w14:textId="205C5F31" w:rsidR="00B4081D" w:rsidRDefault="00B4081D">
      <w:pPr>
        <w:pStyle w:val="Textodecomentrio"/>
      </w:pPr>
      <w:r>
        <w:rPr>
          <w:rStyle w:val="Refdecomentrio"/>
        </w:rPr>
        <w:annotationRef/>
      </w:r>
      <w:proofErr w:type="spellStart"/>
      <w:r>
        <w:t>Vcs</w:t>
      </w:r>
      <w:proofErr w:type="spellEnd"/>
      <w:r>
        <w:t xml:space="preserve"> deveriam dar um nome específico ao usuário que não quer se cadastrar. Isto evitaria ambiguidades.</w:t>
      </w:r>
    </w:p>
  </w:comment>
  <w:comment w:id="54" w:author="USER" w:date="2021-07-19T22:35:00Z" w:initials="U">
    <w:p w14:paraId="6166AB00" w14:textId="2A347B7D" w:rsidR="00BF0B79" w:rsidRDefault="00BF0B79">
      <w:pPr>
        <w:pStyle w:val="Textodecomentrio"/>
      </w:pPr>
      <w:r>
        <w:rPr>
          <w:rStyle w:val="Refdecomentrio"/>
        </w:rPr>
        <w:annotationRef/>
      </w:r>
      <w:r>
        <w:t>Quem é este “ele”. Vide comentário anterior.</w:t>
      </w:r>
    </w:p>
  </w:comment>
  <w:comment w:id="59" w:author="USER" w:date="2021-07-19T22:37:00Z" w:initials="U">
    <w:p w14:paraId="211CE2E1" w14:textId="4CD5B3D9" w:rsidR="00BF0B79" w:rsidRDefault="00BF0B79">
      <w:pPr>
        <w:pStyle w:val="Textodecomentrio"/>
      </w:pPr>
      <w:r>
        <w:rPr>
          <w:rStyle w:val="Refdecomentrio"/>
        </w:rPr>
        <w:annotationRef/>
      </w:r>
      <w:hyperlink r:id="rId1" w:history="1">
        <w:r w:rsidRPr="00375473">
          <w:rPr>
            <w:rStyle w:val="Hyperlink"/>
          </w:rPr>
          <w:t>https://blog.fastformat.co/referencias-bibliograficas-normas-abnt-exemplos-e-formatos/#Software</w:t>
        </w:r>
      </w:hyperlink>
    </w:p>
    <w:p w14:paraId="5D0D6314" w14:textId="77777777" w:rsidR="00BF0B79" w:rsidRDefault="00BF0B79">
      <w:pPr>
        <w:pStyle w:val="Textodecomentrio"/>
      </w:pPr>
    </w:p>
    <w:p w14:paraId="67E33F27" w14:textId="4A0F80AA" w:rsidR="00BF0B79" w:rsidRDefault="00BF0B79">
      <w:pPr>
        <w:pStyle w:val="Textodecomentrio"/>
      </w:pPr>
      <w:proofErr w:type="gramStart"/>
      <w:r>
        <w:t>considerem</w:t>
      </w:r>
      <w:proofErr w:type="gramEnd"/>
      <w:r>
        <w:t xml:space="preserve"> usar o modelo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3C1FB1" w15:done="0"/>
  <w15:commentEx w15:paraId="43C5854B" w15:done="0"/>
  <w15:commentEx w15:paraId="6EF9D2EB" w15:done="0"/>
  <w15:commentEx w15:paraId="6166AB00" w15:done="0"/>
  <w15:commentEx w15:paraId="67E33F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7">
    <w:altName w:val="17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DBE092D"/>
    <w:multiLevelType w:val="hybridMultilevel"/>
    <w:tmpl w:val="48765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0"/>
    <w:rsid w:val="00066AE2"/>
    <w:rsid w:val="001407E1"/>
    <w:rsid w:val="001C286E"/>
    <w:rsid w:val="00214915"/>
    <w:rsid w:val="00220769"/>
    <w:rsid w:val="002F6660"/>
    <w:rsid w:val="00386CA9"/>
    <w:rsid w:val="00562831"/>
    <w:rsid w:val="00661948"/>
    <w:rsid w:val="00750074"/>
    <w:rsid w:val="00751488"/>
    <w:rsid w:val="007574D8"/>
    <w:rsid w:val="009567D2"/>
    <w:rsid w:val="009B189B"/>
    <w:rsid w:val="00AD30B0"/>
    <w:rsid w:val="00B05CFB"/>
    <w:rsid w:val="00B4081D"/>
    <w:rsid w:val="00B80C69"/>
    <w:rsid w:val="00BF0B79"/>
    <w:rsid w:val="00C61521"/>
    <w:rsid w:val="00C923F8"/>
    <w:rsid w:val="00D3472D"/>
    <w:rsid w:val="00D6156E"/>
    <w:rsid w:val="00EA4A9A"/>
    <w:rsid w:val="00EC2400"/>
    <w:rsid w:val="00F17598"/>
    <w:rsid w:val="00F32EEA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175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75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75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75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759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59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17598"/>
    <w:pPr>
      <w:autoSpaceDE w:val="0"/>
      <w:autoSpaceDN w:val="0"/>
      <w:adjustRightInd w:val="0"/>
      <w:spacing w:after="0" w:line="240" w:lineRule="auto"/>
    </w:pPr>
    <w:rPr>
      <w:rFonts w:ascii="17" w:hAnsi="17" w:cs="17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61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astformat.co/referencias-bibliograficas-normas-abnt-exemplos-e-formatos/#Softwa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developer.mozilla.org/pt-BR/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www.w3school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10" Type="http://schemas.openxmlformats.org/officeDocument/2006/relationships/hyperlink" Target="https://getbootstrap.com.br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pt.stackoverflow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USER</cp:lastModifiedBy>
  <cp:revision>9</cp:revision>
  <dcterms:created xsi:type="dcterms:W3CDTF">2021-07-17T13:31:00Z</dcterms:created>
  <dcterms:modified xsi:type="dcterms:W3CDTF">2021-07-20T01:38:00Z</dcterms:modified>
</cp:coreProperties>
</file>